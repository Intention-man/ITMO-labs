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-850.3937007874016" w:right="-749.5275590551165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left="-850.3937007874016" w:right="-749.5275590551165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left="-850.3937007874016" w:right="-749.5275590551165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профессиональной 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left="-850.3937007874016" w:right="-749.5275590551165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left="-850.3937007874016" w:right="-749.5275590551165" w:firstLine="283.464566929133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1702</w:t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left="-850.3937007874016" w:right="-749.5275590551165" w:firstLine="283.4645669291339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left="-850.3937007874016" w:right="-749.5275590551165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left="-850.3937007874016" w:right="-749.5275590551165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Агей Михаил Александрович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left="-850.3937007874016" w:right="-749.5275590551165" w:firstLine="283.464566929133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Ткешелашвили Нино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Мерабиевна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ind w:left="-850.3937007874016" w:right="-749.5275590551165" w:firstLine="283.464566929133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ind w:left="-850.3937007874016" w:right="-749.5275590551165" w:firstLine="283.4645669291339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left="-850.3937007874016" w:right="-749.5275590551165" w:firstLine="283.46456692913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C">
      <w:pPr>
        <w:spacing w:after="160" w:before="240" w:line="192.00000000000003" w:lineRule="auto"/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spacing w:after="160" w:before="240" w:line="192.00000000000003" w:lineRule="auto"/>
        <w:ind w:left="-850.3937007874016" w:right="-749.5275590551165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right="-749.5275590551165" w:firstLine="283.4645669291339"/>
        <w:rPr/>
      </w:pPr>
      <w:r w:rsidDel="00000000" w:rsidR="00000000" w:rsidRPr="00000000">
        <w:rPr/>
        <w:drawing>
          <wp:inline distB="114300" distT="114300" distL="114300" distR="114300">
            <wp:extent cx="3443288" cy="36180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618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749.5275590551165" w:firstLine="283.464566929133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Текст исходной программы</w:t>
      </w:r>
    </w:p>
    <w:p w:rsidR="00000000" w:rsidDel="00000000" w:rsidP="00000000" w:rsidRDefault="00000000" w:rsidRPr="00000000" w14:paraId="00000021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370"/>
        <w:gridCol w:w="2385"/>
        <w:gridCol w:w="4050"/>
        <w:tblGridChange w:id="0">
          <w:tblGrid>
            <w:gridCol w:w="1845"/>
            <w:gridCol w:w="2370"/>
            <w:gridCol w:w="2385"/>
            <w:gridCol w:w="4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Мнемоника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начала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Указатель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42D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0 -&gt; 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EEFD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(IP - 3)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128.503937007873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значения аккумулятора в ячейку (42C)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 #4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размера массива = 4 в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(42B)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(IP - 6)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 (IP - 9)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-128.503937007873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указателя массива на первый элемент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 (IP - 9)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LD (IP - 10)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-128.503937007873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текущей ячейки массива на следующий элемент (автоинкремент)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right="-128.503937007873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Определение, является ли число нечетным (C = 1 после ROR), и при четных числах увеличивает значение результата на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BHIS (IP + 2)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CMP (IP - 12) +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842B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LOOP 42B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128.503937007873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N &lt;= 0, то пропуск и остановка выполнения программы, иначе новая итерация цикла, начиная с ячейки 434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JUMP (IP - 6)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Остановка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M[0]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массива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M[1]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M[2]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M[3]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right="-749.527559055116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программы: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перебирает все элементы массива и при определяет количество четных элементов в массиве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850.3937007874016" w:right="-749.52755905511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Расположение в памяти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БЭВМ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программы, исходных данных и результатов:</w:t>
      </w:r>
    </w:p>
    <w:p w:rsidR="00000000" w:rsidDel="00000000" w:rsidP="00000000" w:rsidRDefault="00000000" w:rsidRPr="00000000" w14:paraId="00000082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429  - адрес начала массива</w:t>
      </w:r>
    </w:p>
    <w:p w:rsidR="00000000" w:rsidDel="00000000" w:rsidP="00000000" w:rsidRDefault="00000000" w:rsidRPr="00000000" w14:paraId="00000083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42A - указатель текущего элемента массива</w:t>
      </w:r>
    </w:p>
    <w:p w:rsidR="00000000" w:rsidDel="00000000" w:rsidP="00000000" w:rsidRDefault="00000000" w:rsidRPr="00000000" w14:paraId="00000084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42B - счетчик циклов</w:t>
      </w:r>
    </w:p>
    <w:p w:rsidR="00000000" w:rsidDel="00000000" w:rsidP="00000000" w:rsidRDefault="00000000" w:rsidRPr="00000000" w14:paraId="00000085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42C - результат</w:t>
      </w:r>
    </w:p>
    <w:p w:rsidR="00000000" w:rsidDel="00000000" w:rsidP="00000000" w:rsidRDefault="00000000" w:rsidRPr="00000000" w14:paraId="00000086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42D - 43A - команды программы</w:t>
      </w:r>
    </w:p>
    <w:p w:rsidR="00000000" w:rsidDel="00000000" w:rsidP="00000000" w:rsidRDefault="00000000" w:rsidRPr="00000000" w14:paraId="00000087">
      <w:pPr>
        <w:ind w:left="-850.3937007874016" w:right="-749.527559055116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43B - 43E - элементы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850.3937007874016" w:right="-749.527559055116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Область представления</w:t>
      </w:r>
    </w:p>
    <w:p w:rsidR="00000000" w:rsidDel="00000000" w:rsidP="00000000" w:rsidRDefault="00000000" w:rsidRPr="00000000" w14:paraId="0000008A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M[1], M[2], M[3], M[4], 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- 16-разрядные знаковые числа</w:t>
      </w:r>
    </w:p>
    <w:p w:rsidR="00000000" w:rsidDel="00000000" w:rsidP="00000000" w:rsidRDefault="00000000" w:rsidRPr="00000000" w14:paraId="0000008B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&lt;= N &lt;=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</w:t>
      </w:r>
    </w:p>
    <w:p w:rsidR="00000000" w:rsidDel="00000000" w:rsidP="00000000" w:rsidRDefault="00000000" w:rsidRPr="00000000" w14:paraId="0000008C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850.3937007874016" w:right="-749.5275590551165" w:firstLine="0"/>
        <w:jc w:val="center"/>
        <w:rPr>
          <w:ins w:author="Nino Tkeshelashvili" w:id="0" w:date="2023-02-08T10:43:14Z"/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ОДЗ переменных и результата</w:t>
      </w:r>
      <w:ins w:author="Nino Tkeshelashvili" w:id="0" w:date="2023-02-08T10:43:1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E">
      <w:pPr>
        <w:ind w:left="-850.3937007874016" w:right="-749.5275590551165" w:firstLine="0"/>
        <w:rPr>
          <w:ins w:author="Nino Tkeshelashvili" w:id="0" w:date="2023-02-08T10:43:14Z"/>
          <w:rFonts w:ascii="Times New Roman" w:cs="Times New Roman" w:eastAsia="Times New Roman" w:hAnsi="Times New Roman"/>
          <w:sz w:val="28"/>
          <w:szCs w:val="28"/>
        </w:rPr>
      </w:pPr>
      <w:ins w:author="Nino Tkeshelashvili" w:id="0" w:date="2023-02-08T10:43:1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F">
      <w:pPr>
        <w:ind w:left="-850.3937007874016" w:right="-749.5275590551165" w:firstLine="0"/>
        <w:rPr>
          <w:ins w:author="Nino Tkeshelashvili" w:id="0" w:date="2023-02-08T10:43:14Z"/>
          <w:rFonts w:ascii="Times New Roman" w:cs="Times New Roman" w:eastAsia="Times New Roman" w:hAnsi="Times New Roman"/>
          <w:sz w:val="28"/>
          <w:szCs w:val="28"/>
        </w:rPr>
      </w:pPr>
      <w:ins w:author="Nino Tkeshelashvili" w:id="0" w:date="2023-02-08T10:43:14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000 &lt;= A &lt;= 425 и  1 &lt;= N &lt;= min(429 - А, 127)</w:t>
        </w:r>
      </w:ins>
    </w:p>
    <w:p w:rsidR="00000000" w:rsidDel="00000000" w:rsidP="00000000" w:rsidRDefault="00000000" w:rsidRPr="00000000" w14:paraId="00000090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ins w:author="Nino Tkeshelashvili" w:id="0" w:date="2023-02-08T10:43:14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43B &lt;= </w:t>
        </w:r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 &lt;= 7FF</w:t>
        </w:r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и 1 &lt;= N &lt;= 2</w:t>
        </w:r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8</w:t>
        </w:r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- 1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&lt;= M &lt;= (2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- 1)</w:t>
      </w:r>
    </w:p>
    <w:p w:rsidR="00000000" w:rsidDel="00000000" w:rsidP="00000000" w:rsidRDefault="00000000" w:rsidRPr="00000000" w14:paraId="00000092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&lt;= R &lt;= N</w:t>
      </w:r>
    </w:p>
    <w:p w:rsidR="00000000" w:rsidDel="00000000" w:rsidP="00000000" w:rsidRDefault="00000000" w:rsidRPr="00000000" w14:paraId="00000093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трассировки</w:t>
      </w:r>
    </w:p>
    <w:p w:rsidR="00000000" w:rsidDel="00000000" w:rsidP="00000000" w:rsidRDefault="00000000" w:rsidRPr="00000000" w14:paraId="00000096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570"/>
        <w:gridCol w:w="2400"/>
        <w:tblGridChange w:id="0">
          <w:tblGrid>
            <w:gridCol w:w="1665"/>
            <w:gridCol w:w="657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-104.05511811023601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Выполняемая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40" w:line="240" w:lineRule="auto"/>
              <w:ind w:right="-159.68503937007824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Содержимое регистров процессора после выполнения команды.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40" w:line="254.4" w:lineRule="auto"/>
              <w:ind w:left="80" w:right="-77.7165354330702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Ячейка, содержимое которой изменилось после выполнения команды</w:t>
            </w:r>
          </w:p>
        </w:tc>
      </w:tr>
    </w:tbl>
    <w:p w:rsidR="00000000" w:rsidDel="00000000" w:rsidP="00000000" w:rsidRDefault="00000000" w:rsidRPr="00000000" w14:paraId="0000009A">
      <w:pPr>
        <w:ind w:left="-850.3937007874016" w:right="-749.5275590551165" w:firstLine="283.4645669291339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1560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NZVC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Новый код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EEFD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EEFD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EEFA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EEF7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7AF4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002E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right="-749.5275590551165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на ассемблере</w:t>
      </w:r>
    </w:p>
    <w:p w:rsidR="00000000" w:rsidDel="00000000" w:rsidP="00000000" w:rsidRDefault="00000000" w:rsidRPr="00000000" w14:paraId="0000024F">
      <w:pPr>
        <w:ind w:left="-850.3937007874016" w:right="-749.5275590551165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ORG 0x348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A: WORD 864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M: WORD 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N: WORD 0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R: WORD 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CLA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ST 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LD #4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ST 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LD A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ST 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S: LD M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ROR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BHIS 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ROL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CMP 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L: LOOP $N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JUMP S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HLT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WORD 5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WORD -16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WORD 0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4"/>
          <w:szCs w:val="24"/>
          <w:shd w:fill="eeffde" w:val="clear"/>
        </w:rPr>
      </w:pPr>
      <w:r w:rsidDel="00000000" w:rsidR="00000000" w:rsidRPr="00000000">
        <w:rPr>
          <w:rtl w:val="0"/>
        </w:rPr>
        <w:t xml:space="preserve"> WORD 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-850.3937007874016" w:right="-749.5275590551165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(после компиляции вручную были изменены 2 команды, для того чтобы они были автоинкрементирующими)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-850.3937007874016" w:right="-749.5275590551165" w:firstLine="283.464566929133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26B">
      <w:pPr>
        <w:ind w:left="-850.3937007874016" w:right="-749.5275590551165" w:firstLine="283.464566929133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 я познакомился с циклическими программами в БЭВМ, потренировался в написании кода таких программ на ассемблере и проверил свои знания на практике, сделав трассировку данной в моем варианте программе </w:t>
      </w:r>
    </w:p>
    <w:p w:rsidR="00000000" w:rsidDel="00000000" w:rsidP="00000000" w:rsidRDefault="00000000" w:rsidRPr="00000000" w14:paraId="0000026C">
      <w:pPr>
        <w:ind w:right="-749.5275590551165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